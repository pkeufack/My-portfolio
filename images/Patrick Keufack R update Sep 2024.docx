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80" w:rsidRPr="00ED6F26" w:rsidRDefault="002F6880" w:rsidP="002F688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:rsidR="002F6880" w:rsidRPr="00ED6F26" w:rsidRDefault="002F6880" w:rsidP="002F6880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PATRICK KEUFACK</w:t>
      </w:r>
      <w:r w:rsidRPr="00ED6F26">
        <w:rPr>
          <w:rFonts w:ascii="Times New Roman" w:hAnsi="Times New Roman"/>
          <w:b/>
          <w:bCs/>
          <w:noProof/>
          <w:sz w:val="22"/>
          <w:szCs w:val="22"/>
        </w:rPr>
        <w:drawing>
          <wp:inline distT="0" distB="0" distL="0" distR="0" wp14:anchorId="58911010" wp14:editId="50221831">
            <wp:extent cx="582282" cy="1905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66" cy="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80" w:rsidRPr="00ED6F26" w:rsidRDefault="002F6880" w:rsidP="002F6880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del w:id="0" w:author="McAllister-Grande, Jaime" w:date="2024-09-18T11:40:00Z">
        <w:r w:rsidRPr="00ED6F26" w:rsidDel="00C4434B">
          <w:rPr>
            <w:rFonts w:ascii="Times New Roman" w:hAnsi="Times New Roman"/>
            <w:sz w:val="22"/>
            <w:szCs w:val="22"/>
          </w:rPr>
          <w:delText xml:space="preserve">580 Winter Street | </w:delText>
        </w:r>
      </w:del>
      <w:r w:rsidRPr="00ED6F26">
        <w:rPr>
          <w:rFonts w:ascii="Times New Roman" w:hAnsi="Times New Roman"/>
          <w:sz w:val="22"/>
          <w:szCs w:val="22"/>
        </w:rPr>
        <w:t xml:space="preserve">Framingham, MA </w:t>
      </w:r>
      <w:del w:id="1" w:author="McAllister-Grande, Jaime" w:date="2024-09-18T11:40:00Z">
        <w:r w:rsidRPr="00ED6F26" w:rsidDel="00C4434B">
          <w:rPr>
            <w:rFonts w:ascii="Times New Roman" w:hAnsi="Times New Roman"/>
            <w:sz w:val="22"/>
            <w:szCs w:val="22"/>
          </w:rPr>
          <w:delText xml:space="preserve">01702 </w:delText>
        </w:r>
      </w:del>
      <w:r w:rsidRPr="00ED6F26">
        <w:rPr>
          <w:rFonts w:ascii="Times New Roman" w:hAnsi="Times New Roman"/>
          <w:sz w:val="22"/>
          <w:szCs w:val="22"/>
        </w:rPr>
        <w:t xml:space="preserve">| (774) 359-0541 | </w:t>
      </w:r>
      <w:hyperlink r:id="rId8" w:history="1">
        <w:r w:rsidRPr="00ED6F26">
          <w:rPr>
            <w:rStyle w:val="Lienhypertexte"/>
            <w:rFonts w:ascii="Times New Roman" w:eastAsiaTheme="majorEastAsia" w:hAnsi="Times New Roman"/>
            <w:sz w:val="22"/>
            <w:szCs w:val="22"/>
          </w:rPr>
          <w:t>patcool72@gmail.com</w:t>
        </w:r>
      </w:hyperlink>
      <w:r w:rsidRPr="00ED6F26">
        <w:rPr>
          <w:rFonts w:ascii="Times New Roman" w:hAnsi="Times New Roman"/>
          <w:sz w:val="22"/>
          <w:szCs w:val="22"/>
        </w:rPr>
        <w:t xml:space="preserve"> | </w:t>
      </w:r>
      <w:hyperlink r:id="rId9" w:history="1">
        <w:r w:rsidRPr="00ED6F26">
          <w:rPr>
            <w:rStyle w:val="Lienhypertexte"/>
            <w:rFonts w:ascii="Times New Roman" w:eastAsiaTheme="majorEastAsia" w:hAnsi="Times New Roman"/>
            <w:sz w:val="22"/>
            <w:szCs w:val="22"/>
          </w:rPr>
          <w:t>LinkedIn</w:t>
        </w:r>
      </w:hyperlink>
      <w:r w:rsidRPr="00ED6F26">
        <w:rPr>
          <w:rFonts w:ascii="Times New Roman" w:hAnsi="Times New Roman"/>
          <w:sz w:val="22"/>
          <w:szCs w:val="22"/>
        </w:rPr>
        <w:t xml:space="preserve"> | </w:t>
      </w:r>
      <w:hyperlink r:id="rId10" w:history="1">
        <w:r w:rsidRPr="00ED6F26">
          <w:rPr>
            <w:rStyle w:val="Lienhypertexte"/>
            <w:rFonts w:ascii="Times New Roman" w:eastAsiaTheme="majorEastAsia" w:hAnsi="Times New Roman"/>
            <w:sz w:val="22"/>
            <w:szCs w:val="22"/>
          </w:rPr>
          <w:t>Online Portfolio</w:t>
        </w:r>
      </w:hyperlink>
    </w:p>
    <w:p w:rsidR="002F6880" w:rsidRPr="00ED6F26" w:rsidRDefault="002F6880" w:rsidP="002F6880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:rsidR="002F6880" w:rsidRPr="00ED6F26" w:rsidRDefault="002F6880" w:rsidP="002F6880">
      <w:pPr>
        <w:pStyle w:val="Titre1"/>
        <w:pBdr>
          <w:bottom w:val="single" w:sz="4" w:space="1" w:color="auto"/>
        </w:pBdr>
        <w:spacing w:before="90"/>
        <w:ind w:right="126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D6F26">
        <w:rPr>
          <w:rFonts w:ascii="Times New Roman" w:hAnsi="Times New Roman" w:cs="Times New Roman"/>
          <w:b/>
          <w:color w:val="auto"/>
          <w:spacing w:val="-2"/>
          <w:sz w:val="22"/>
          <w:szCs w:val="22"/>
        </w:rPr>
        <w:t>Summary</w:t>
      </w:r>
    </w:p>
    <w:p w:rsidR="002F6880" w:rsidRPr="00ED6F26" w:rsidRDefault="002F6880" w:rsidP="002F6880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del w:id="2" w:author="McAllister-Grande, Jaime" w:date="2024-09-18T11:45:00Z">
        <w:r w:rsidRPr="00ED6F26" w:rsidDel="00C4434B">
          <w:rPr>
            <w:rFonts w:ascii="Times New Roman" w:hAnsi="Times New Roman"/>
            <w:sz w:val="22"/>
            <w:szCs w:val="22"/>
          </w:rPr>
          <w:delText xml:space="preserve"> </w:delText>
        </w:r>
      </w:del>
      <w:r w:rsidRPr="00ED6F26">
        <w:rPr>
          <w:rFonts w:ascii="Times New Roman" w:hAnsi="Times New Roman"/>
          <w:sz w:val="22"/>
          <w:szCs w:val="22"/>
        </w:rPr>
        <w:t xml:space="preserve">Aspiring Data Scientist </w:t>
      </w:r>
      <w:ins w:id="3" w:author="McAllister-Grande, Jaime" w:date="2024-09-18T11:44:00Z">
        <w:r w:rsidRPr="00ED6F26">
          <w:rPr>
            <w:rFonts w:ascii="Times New Roman" w:hAnsi="Times New Roman"/>
            <w:sz w:val="22"/>
            <w:szCs w:val="22"/>
          </w:rPr>
          <w:t xml:space="preserve">with strong </w:t>
        </w:r>
      </w:ins>
      <w:ins w:id="4" w:author="McAllister-Grande, Jaime" w:date="2024-09-18T11:45:00Z">
        <w:r w:rsidRPr="00ED6F26">
          <w:rPr>
            <w:rFonts w:ascii="Times New Roman" w:hAnsi="Times New Roman"/>
            <w:sz w:val="22"/>
            <w:szCs w:val="22"/>
          </w:rPr>
          <w:t>analytical thinking skills and attention to detail</w:t>
        </w:r>
      </w:ins>
      <w:r w:rsidRPr="00ED6F26">
        <w:rPr>
          <w:rFonts w:ascii="Times New Roman" w:hAnsi="Times New Roman"/>
          <w:sz w:val="22"/>
          <w:szCs w:val="22"/>
        </w:rPr>
        <w:t>,</w:t>
      </w:r>
      <w:ins w:id="5" w:author="McAllister-Grande, Jaime" w:date="2024-09-18T11:45:00Z">
        <w:r w:rsidRPr="00ED6F26">
          <w:rPr>
            <w:rFonts w:ascii="Times New Roman" w:hAnsi="Times New Roman"/>
            <w:sz w:val="22"/>
            <w:szCs w:val="22"/>
          </w:rPr>
          <w:t xml:space="preserve"> </w:t>
        </w:r>
      </w:ins>
      <w:del w:id="6" w:author="McAllister-Grande, Jaime" w:date="2024-09-18T11:46:00Z">
        <w:r w:rsidRPr="00ED6F26" w:rsidDel="00C4434B">
          <w:rPr>
            <w:rFonts w:ascii="Times New Roman" w:hAnsi="Times New Roman"/>
            <w:sz w:val="22"/>
            <w:szCs w:val="22"/>
          </w:rPr>
          <w:delText xml:space="preserve">with </w:delText>
        </w:r>
      </w:del>
      <w:del w:id="7" w:author="McAllister-Grande, Jaime" w:date="2024-09-18T11:43:00Z">
        <w:r w:rsidRPr="00ED6F26" w:rsidDel="00C4434B">
          <w:rPr>
            <w:rFonts w:ascii="Times New Roman" w:hAnsi="Times New Roman"/>
            <w:sz w:val="22"/>
            <w:szCs w:val="22"/>
          </w:rPr>
          <w:delText xml:space="preserve">an Associate's degree in Computer Science and currently pursuing a Bachelor’s degree in Data Science. I have </w:delText>
        </w:r>
      </w:del>
      <w:r w:rsidRPr="00ED6F26">
        <w:rPr>
          <w:rFonts w:ascii="Times New Roman" w:hAnsi="Times New Roman"/>
          <w:sz w:val="22"/>
          <w:szCs w:val="22"/>
        </w:rPr>
        <w:t>a solid foundation in software development, project management, and customer service with prior</w:t>
      </w:r>
      <w:ins w:id="8" w:author="McAllister-Grande, Jaime" w:date="2024-09-18T11:46:00Z">
        <w:r w:rsidRPr="00ED6F26">
          <w:rPr>
            <w:rFonts w:ascii="Times New Roman" w:hAnsi="Times New Roman"/>
            <w:sz w:val="22"/>
            <w:szCs w:val="22"/>
          </w:rPr>
          <w:t xml:space="preserve"> </w:t>
        </w:r>
      </w:ins>
      <w:r w:rsidRPr="00ED6F26">
        <w:rPr>
          <w:rFonts w:ascii="Times New Roman" w:hAnsi="Times New Roman"/>
          <w:sz w:val="22"/>
          <w:szCs w:val="22"/>
        </w:rPr>
        <w:t>experience in both technical and client-facing roles</w:t>
      </w:r>
      <w:ins w:id="9" w:author="McAllister-Grande, Jaime" w:date="2024-09-18T11:43:00Z">
        <w:r w:rsidRPr="00ED6F26">
          <w:rPr>
            <w:rFonts w:ascii="Times New Roman" w:hAnsi="Times New Roman"/>
            <w:sz w:val="22"/>
            <w:szCs w:val="22"/>
          </w:rPr>
          <w:t xml:space="preserve"> seeking an opportunity </w:t>
        </w:r>
      </w:ins>
      <w:r w:rsidRPr="00ED6F26">
        <w:rPr>
          <w:rFonts w:ascii="Times New Roman" w:hAnsi="Times New Roman"/>
          <w:sz w:val="22"/>
          <w:szCs w:val="22"/>
        </w:rPr>
        <w:t>to leverage data-driven insights for impactful solutions.</w:t>
      </w:r>
      <w:del w:id="10" w:author="McAllister-Grande, Jaime" w:date="2024-09-18T11:46:00Z">
        <w:r w:rsidRPr="00ED6F26" w:rsidDel="00C4434B">
          <w:rPr>
            <w:rFonts w:ascii="Times New Roman" w:hAnsi="Times New Roman"/>
            <w:sz w:val="22"/>
            <w:szCs w:val="22"/>
          </w:rPr>
          <w:delText>Skilled in applying analytical thinking and attention to detail, I am eager to leverage my skills in data science and contribute to innovative projects in a collaborative environment.</w:delText>
        </w:r>
      </w:del>
    </w:p>
    <w:p w:rsidR="002F6880" w:rsidRPr="00ED6F26" w:rsidRDefault="002F6880" w:rsidP="002F6880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:rsidR="002F6880" w:rsidRPr="00ED6F26" w:rsidRDefault="002F6880" w:rsidP="002F6880">
      <w:pPr>
        <w:pStyle w:val="Titre1"/>
        <w:pBdr>
          <w:bottom w:val="single" w:sz="4" w:space="1" w:color="auto"/>
        </w:pBdr>
        <w:spacing w:before="90"/>
        <w:ind w:right="126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D6F26">
        <w:rPr>
          <w:rFonts w:ascii="Times New Roman" w:hAnsi="Times New Roman" w:cs="Times New Roman"/>
          <w:b/>
          <w:color w:val="auto"/>
          <w:spacing w:val="-2"/>
          <w:sz w:val="22"/>
          <w:szCs w:val="22"/>
        </w:rPr>
        <w:t>Education</w:t>
      </w:r>
    </w:p>
    <w:p w:rsidR="002F6880" w:rsidRPr="00ED6F26" w:rsidRDefault="002F6880" w:rsidP="002F6880">
      <w:pPr>
        <w:outlineLvl w:val="0"/>
        <w:rPr>
          <w:rFonts w:ascii="Times New Roman" w:hAnsi="Times New Roman"/>
          <w:b/>
          <w:sz w:val="22"/>
          <w:szCs w:val="22"/>
        </w:rPr>
      </w:pPr>
      <w:r w:rsidRPr="00ED6F26"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 wp14:anchorId="4706FC99" wp14:editId="72154987">
            <wp:extent cx="742950" cy="2166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77" cy="2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26">
        <w:rPr>
          <w:rFonts w:ascii="Times New Roman" w:hAnsi="Times New Roman"/>
          <w:b/>
          <w:sz w:val="22"/>
          <w:szCs w:val="22"/>
        </w:rPr>
        <w:t>Massachusetts Bay Community College</w:t>
      </w:r>
      <w:r w:rsidRPr="00ED6F26">
        <w:rPr>
          <w:rFonts w:ascii="Times New Roman" w:hAnsi="Times New Roman"/>
          <w:sz w:val="22"/>
          <w:szCs w:val="22"/>
        </w:rPr>
        <w:t xml:space="preserve"> | Wellesley, MA</w:t>
      </w:r>
    </w:p>
    <w:p w:rsidR="002F6880" w:rsidRPr="00ED6F26" w:rsidRDefault="002F6880" w:rsidP="002F6880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eastAsia="Palatino Linotype" w:hAnsi="Times New Roman"/>
          <w:sz w:val="22"/>
          <w:szCs w:val="22"/>
        </w:rPr>
        <w:t xml:space="preserve">A.S. Computer Science | </w:t>
      </w:r>
      <w:r w:rsidRPr="00ED6F26">
        <w:rPr>
          <w:rFonts w:ascii="Times New Roman" w:hAnsi="Times New Roman"/>
          <w:sz w:val="22"/>
          <w:szCs w:val="22"/>
        </w:rPr>
        <w:t>Jan 2022 - May 2024</w:t>
      </w:r>
    </w:p>
    <w:p w:rsidR="002F6880" w:rsidRPr="00ED6F26" w:rsidRDefault="002F6880" w:rsidP="002F6880">
      <w:pPr>
        <w:pStyle w:val="Paragraphedeliste"/>
        <w:numPr>
          <w:ilvl w:val="0"/>
          <w:numId w:val="2"/>
        </w:numPr>
        <w:tabs>
          <w:tab w:val="left" w:pos="7920"/>
        </w:tabs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GPA:</w:t>
      </w:r>
      <w:r w:rsidRPr="00ED6F26">
        <w:rPr>
          <w:rFonts w:ascii="Times New Roman" w:hAnsi="Times New Roman"/>
          <w:sz w:val="22"/>
          <w:szCs w:val="22"/>
        </w:rPr>
        <w:t xml:space="preserve"> 3.5 </w:t>
      </w:r>
    </w:p>
    <w:p w:rsidR="002F6880" w:rsidRPr="00ED6F26" w:rsidRDefault="002F6880" w:rsidP="002F6880">
      <w:pPr>
        <w:pStyle w:val="Paragraphedeliste"/>
        <w:numPr>
          <w:ilvl w:val="0"/>
          <w:numId w:val="2"/>
        </w:numPr>
        <w:tabs>
          <w:tab w:val="left" w:pos="7920"/>
        </w:tabs>
        <w:rPr>
          <w:rFonts w:ascii="Times New Roman" w:eastAsia="Palatino Linotype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Relevant Coursework:</w:t>
      </w:r>
      <w:r w:rsidRPr="00ED6F26">
        <w:rPr>
          <w:rFonts w:ascii="Times New Roman" w:eastAsia="Palatino Linotype" w:hAnsi="Times New Roman"/>
          <w:sz w:val="22"/>
          <w:szCs w:val="22"/>
        </w:rPr>
        <w:t xml:space="preserve"> Systems Programming with C, Engineering Physics w/lab, Calculus I &amp; II, Programming I &amp; II, Computer Arch</w:t>
      </w:r>
      <w:r w:rsidR="00E028E7">
        <w:rPr>
          <w:rFonts w:ascii="Times New Roman" w:eastAsia="Palatino Linotype" w:hAnsi="Times New Roman"/>
          <w:sz w:val="22"/>
          <w:szCs w:val="22"/>
        </w:rPr>
        <w:t>itecture and Assembly Language</w:t>
      </w:r>
      <w:bookmarkStart w:id="11" w:name="_GoBack"/>
      <w:bookmarkEnd w:id="11"/>
    </w:p>
    <w:p w:rsidR="002F6880" w:rsidRPr="00ED6F26" w:rsidDel="00C4434B" w:rsidRDefault="002F6880" w:rsidP="002F6880">
      <w:pPr>
        <w:autoSpaceDE w:val="0"/>
        <w:autoSpaceDN w:val="0"/>
        <w:adjustRightInd w:val="0"/>
        <w:rPr>
          <w:moveFrom w:id="12" w:author="McAllister-Grande, Jaime" w:date="2024-09-18T11:47:00Z"/>
          <w:rFonts w:ascii="Times New Roman" w:hAnsi="Times New Roman"/>
          <w:sz w:val="22"/>
          <w:szCs w:val="22"/>
        </w:rPr>
      </w:pPr>
      <w:moveFromRangeStart w:id="13" w:author="McAllister-Grande, Jaime" w:date="2024-09-18T11:47:00Z" w:name="move177552489"/>
      <w:moveFrom w:id="14" w:author="McAllister-Grande, Jaime" w:date="2024-09-18T11:47:00Z">
        <w:r w:rsidRPr="00ED6F26" w:rsidDel="00C4434B">
          <w:rPr>
            <w:rFonts w:ascii="Times New Roman" w:hAnsi="Times New Roman"/>
            <w:b/>
            <w:bCs/>
            <w:sz w:val="22"/>
            <w:szCs w:val="22"/>
          </w:rPr>
          <w:t>Certifications:</w:t>
        </w:r>
        <w:r w:rsidRPr="00ED6F26" w:rsidDel="00C4434B">
          <w:rPr>
            <w:rFonts w:ascii="Times New Roman" w:hAnsi="Times New Roman"/>
            <w:sz w:val="22"/>
            <w:szCs w:val="22"/>
          </w:rPr>
          <w:t xml:space="preserve"> Currently pursuing CCNA (Cisco Certified Network Associate) and Data Analysis </w:t>
        </w:r>
      </w:moveFrom>
    </w:p>
    <w:moveFromRangeEnd w:id="13"/>
    <w:p w:rsidR="002F6880" w:rsidRPr="00ED6F26" w:rsidRDefault="002F6880" w:rsidP="002F6880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:rsidR="002F6880" w:rsidRPr="00ED6F26" w:rsidRDefault="002F6880" w:rsidP="002F6880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5B2B8FA" wp14:editId="246F2F41">
            <wp:extent cx="742950" cy="19551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43" cy="2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26">
        <w:rPr>
          <w:rFonts w:ascii="Times New Roman" w:hAnsi="Times New Roman"/>
          <w:b/>
          <w:bCs/>
          <w:sz w:val="22"/>
          <w:szCs w:val="22"/>
        </w:rPr>
        <w:t xml:space="preserve">Wentworth Institute of Technology | </w:t>
      </w:r>
      <w:r w:rsidRPr="00ED6F26">
        <w:rPr>
          <w:rFonts w:ascii="Times New Roman" w:hAnsi="Times New Roman"/>
          <w:bCs/>
          <w:sz w:val="22"/>
          <w:szCs w:val="22"/>
        </w:rPr>
        <w:t>Boston, MA</w:t>
      </w:r>
      <w:r w:rsidRPr="00ED6F26">
        <w:rPr>
          <w:rFonts w:ascii="Times New Roman" w:hAnsi="Times New Roman"/>
          <w:sz w:val="22"/>
          <w:szCs w:val="22"/>
        </w:rPr>
        <w:br/>
      </w:r>
      <w:r w:rsidRPr="00ED6F26">
        <w:rPr>
          <w:rFonts w:ascii="Times New Roman" w:hAnsi="Times New Roman"/>
          <w:bCs/>
          <w:sz w:val="22"/>
          <w:szCs w:val="22"/>
        </w:rPr>
        <w:t>B.S. Data Science | Expected:</w:t>
      </w:r>
      <w:r w:rsidRPr="00ED6F2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D6F26">
        <w:rPr>
          <w:rFonts w:ascii="Times New Roman" w:hAnsi="Times New Roman"/>
          <w:bCs/>
          <w:sz w:val="22"/>
          <w:szCs w:val="22"/>
        </w:rPr>
        <w:t>May 2026</w:t>
      </w:r>
    </w:p>
    <w:p w:rsidR="002F6880" w:rsidRPr="00ED6F26" w:rsidRDefault="002F6880" w:rsidP="002F6880">
      <w:pPr>
        <w:pStyle w:val="Paragraphedeliste"/>
        <w:numPr>
          <w:ilvl w:val="0"/>
          <w:numId w:val="2"/>
        </w:numPr>
        <w:tabs>
          <w:tab w:val="left" w:pos="7920"/>
        </w:tabs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GPA:</w:t>
      </w:r>
      <w:r w:rsidRPr="00ED6F26">
        <w:rPr>
          <w:rFonts w:ascii="Times New Roman" w:hAnsi="Times New Roman"/>
          <w:sz w:val="22"/>
          <w:szCs w:val="22"/>
        </w:rPr>
        <w:t xml:space="preserve"> 3.5 </w:t>
      </w:r>
    </w:p>
    <w:p w:rsidR="002F6880" w:rsidRPr="00ED6F26" w:rsidRDefault="002F6880" w:rsidP="002F6880">
      <w:pPr>
        <w:pStyle w:val="Paragraphedeliste"/>
        <w:numPr>
          <w:ilvl w:val="0"/>
          <w:numId w:val="2"/>
        </w:numPr>
        <w:tabs>
          <w:tab w:val="left" w:pos="7920"/>
        </w:tabs>
        <w:rPr>
          <w:rFonts w:ascii="Times New Roman" w:eastAsia="Palatino Linotype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Relevant Coursework:</w:t>
      </w:r>
      <w:r w:rsidRPr="00ED6F26">
        <w:rPr>
          <w:rFonts w:ascii="Times New Roman" w:eastAsia="Palatino Linotype" w:hAnsi="Times New Roman"/>
          <w:sz w:val="22"/>
          <w:szCs w:val="22"/>
        </w:rPr>
        <w:t xml:space="preserve"> Data science fundamentals, Probability and statistics for engineers</w:t>
      </w:r>
    </w:p>
    <w:p w:rsidR="002F6880" w:rsidRPr="00ED6F26" w:rsidRDefault="002F6880" w:rsidP="002F6880">
      <w:pPr>
        <w:pStyle w:val="Titre1"/>
        <w:pBdr>
          <w:bottom w:val="single" w:sz="4" w:space="1" w:color="auto"/>
        </w:pBdr>
        <w:tabs>
          <w:tab w:val="left" w:pos="3360"/>
        </w:tabs>
        <w:ind w:right="126"/>
        <w:rPr>
          <w:rFonts w:ascii="Times New Roman" w:hAnsi="Times New Roman" w:cs="Times New Roman"/>
          <w:b/>
          <w:color w:val="auto"/>
          <w:spacing w:val="-2"/>
          <w:sz w:val="22"/>
          <w:szCs w:val="22"/>
        </w:rPr>
      </w:pPr>
      <w:r w:rsidRPr="00ED6F26">
        <w:rPr>
          <w:rFonts w:ascii="Times New Roman" w:hAnsi="Times New Roman" w:cs="Times New Roman"/>
          <w:b/>
          <w:color w:val="auto"/>
          <w:spacing w:val="-2"/>
          <w:sz w:val="22"/>
          <w:szCs w:val="22"/>
        </w:rPr>
        <w:t>Technical Skills &amp; Certification</w:t>
      </w:r>
      <w:r w:rsidRPr="00ED6F26">
        <w:rPr>
          <w:rFonts w:ascii="Times New Roman" w:hAnsi="Times New Roman" w:cs="Times New Roman"/>
          <w:b/>
          <w:color w:val="auto"/>
          <w:spacing w:val="-2"/>
          <w:sz w:val="22"/>
          <w:szCs w:val="22"/>
        </w:rPr>
        <w:tab/>
      </w:r>
    </w:p>
    <w:p w:rsidR="002F6880" w:rsidRPr="00ED6F26" w:rsidRDefault="002F6880" w:rsidP="002F6880">
      <w:pPr>
        <w:pStyle w:val="Paragraphedeliste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Programming Languages:</w:t>
      </w:r>
      <w:r w:rsidRPr="00ED6F26">
        <w:rPr>
          <w:rFonts w:ascii="Times New Roman" w:hAnsi="Times New Roman"/>
          <w:sz w:val="22"/>
          <w:szCs w:val="22"/>
        </w:rPr>
        <w:t xml:space="preserve"> Java, Python, C/C++, HTML/CSS</w:t>
      </w:r>
    </w:p>
    <w:p w:rsidR="002F6880" w:rsidRPr="00ED6F26" w:rsidRDefault="002F6880" w:rsidP="002F6880">
      <w:pPr>
        <w:pStyle w:val="Paragraphedeliste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Data Analysis:</w:t>
      </w:r>
      <w:r w:rsidRPr="00ED6F26">
        <w:rPr>
          <w:rFonts w:ascii="Times New Roman" w:hAnsi="Times New Roman"/>
          <w:sz w:val="22"/>
          <w:szCs w:val="22"/>
        </w:rPr>
        <w:t xml:space="preserve"> Proficient in data manipulation, analysis, and visualization techniques</w:t>
      </w:r>
    </w:p>
    <w:p w:rsidR="002F6880" w:rsidRPr="00ED6F26" w:rsidRDefault="002F6880" w:rsidP="002F6880">
      <w:pPr>
        <w:pStyle w:val="Paragraphedeliste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Software &amp; Tools:</w:t>
      </w:r>
      <w:r w:rsidRPr="00ED6F26">
        <w:rPr>
          <w:rFonts w:ascii="Times New Roman" w:hAnsi="Times New Roman"/>
          <w:sz w:val="22"/>
          <w:szCs w:val="22"/>
        </w:rPr>
        <w:t xml:space="preserve"> Arduino, MATLAB, SQL, Git</w:t>
      </w:r>
    </w:p>
    <w:p w:rsidR="002F6880" w:rsidRPr="00ED6F26" w:rsidRDefault="002F6880" w:rsidP="002F6880">
      <w:pPr>
        <w:pStyle w:val="Sansinterligne"/>
        <w:numPr>
          <w:ilvl w:val="0"/>
          <w:numId w:val="3"/>
        </w:numPr>
        <w:rPr>
          <w:ins w:id="15" w:author="McAllister-Grande, Jaime" w:date="2024-09-18T11:47:00Z"/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>Languages:</w:t>
      </w:r>
      <w:r w:rsidRPr="00ED6F26">
        <w:rPr>
          <w:rFonts w:ascii="Times New Roman" w:hAnsi="Times New Roman"/>
          <w:sz w:val="22"/>
          <w:szCs w:val="22"/>
        </w:rPr>
        <w:t xml:space="preserve"> </w:t>
      </w:r>
      <w:ins w:id="16" w:author="McAllister-Grande, Jaime" w:date="2024-09-18T11:59:00Z">
        <w:r w:rsidRPr="00ED6F26">
          <w:rPr>
            <w:rFonts w:ascii="Times New Roman" w:hAnsi="Times New Roman"/>
            <w:sz w:val="22"/>
            <w:szCs w:val="22"/>
          </w:rPr>
          <w:t xml:space="preserve">English (fluent), </w:t>
        </w:r>
      </w:ins>
      <w:del w:id="17" w:author="McAllister-Grande, Jaime" w:date="2024-09-18T11:59:00Z">
        <w:r w:rsidRPr="00ED6F26" w:rsidDel="001C645B">
          <w:rPr>
            <w:rFonts w:ascii="Times New Roman" w:hAnsi="Times New Roman"/>
            <w:sz w:val="22"/>
            <w:szCs w:val="22"/>
          </w:rPr>
          <w:delText xml:space="preserve">Native </w:delText>
        </w:r>
      </w:del>
      <w:r w:rsidRPr="00ED6F26">
        <w:rPr>
          <w:rFonts w:ascii="Times New Roman" w:hAnsi="Times New Roman"/>
          <w:sz w:val="22"/>
          <w:szCs w:val="22"/>
        </w:rPr>
        <w:t xml:space="preserve">French </w:t>
      </w:r>
      <w:ins w:id="18" w:author="McAllister-Grande, Jaime" w:date="2024-09-18T11:59:00Z">
        <w:r w:rsidRPr="00ED6F26">
          <w:rPr>
            <w:rFonts w:ascii="Times New Roman" w:hAnsi="Times New Roman"/>
            <w:sz w:val="22"/>
            <w:szCs w:val="22"/>
          </w:rPr>
          <w:t>(native)</w:t>
        </w:r>
      </w:ins>
      <w:del w:id="19" w:author="McAllister-Grande, Jaime" w:date="2024-09-18T11:59:00Z">
        <w:r w:rsidRPr="00ED6F26" w:rsidDel="001C645B">
          <w:rPr>
            <w:rFonts w:ascii="Times New Roman" w:hAnsi="Times New Roman"/>
            <w:sz w:val="22"/>
            <w:szCs w:val="22"/>
          </w:rPr>
          <w:delText>speaker</w:delText>
        </w:r>
      </w:del>
    </w:p>
    <w:p w:rsidR="002F6880" w:rsidRPr="00ED6F26" w:rsidRDefault="002F6880" w:rsidP="002F688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moveToRangeStart w:id="20" w:author="McAllister-Grande, Jaime" w:date="2024-09-18T11:47:00Z" w:name="move177552489"/>
      <w:moveTo w:id="21" w:author="McAllister-Grande, Jaime" w:date="2024-09-18T11:47:00Z">
        <w:r w:rsidRPr="00ED6F26">
          <w:rPr>
            <w:rFonts w:ascii="Times New Roman" w:hAnsi="Times New Roman"/>
            <w:b/>
            <w:bCs/>
            <w:sz w:val="22"/>
            <w:szCs w:val="22"/>
          </w:rPr>
          <w:t>Certifications:</w:t>
        </w:r>
        <w:r w:rsidRPr="00ED6F26">
          <w:rPr>
            <w:rFonts w:ascii="Times New Roman" w:hAnsi="Times New Roman"/>
            <w:sz w:val="22"/>
            <w:szCs w:val="22"/>
          </w:rPr>
          <w:t xml:space="preserve"> Currently pursuing CCNA (Cisco Certified Network Associate) and Data Analysis </w:t>
        </w:r>
      </w:moveTo>
      <w:moveToRangeEnd w:id="20"/>
    </w:p>
    <w:p w:rsidR="002F6880" w:rsidRPr="00ED6F26" w:rsidRDefault="002F6880" w:rsidP="002F6880">
      <w:pPr>
        <w:pStyle w:val="Titre1"/>
        <w:pBdr>
          <w:bottom w:val="single" w:sz="4" w:space="1" w:color="auto"/>
        </w:pBdr>
        <w:ind w:right="126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D6F26">
        <w:rPr>
          <w:rFonts w:ascii="Times New Roman" w:hAnsi="Times New Roman" w:cs="Times New Roman"/>
          <w:b/>
          <w:color w:val="auto"/>
          <w:spacing w:val="-2"/>
          <w:sz w:val="22"/>
          <w:szCs w:val="22"/>
        </w:rPr>
        <w:t>Professional work Experience</w:t>
      </w:r>
    </w:p>
    <w:p w:rsidR="002F6880" w:rsidRPr="00ED6F26" w:rsidRDefault="002F6880" w:rsidP="002F6880">
      <w:pPr>
        <w:rPr>
          <w:rFonts w:ascii="Times New Roman" w:hAnsi="Times New Roman"/>
          <w:sz w:val="22"/>
          <w:szCs w:val="22"/>
        </w:rPr>
      </w:pPr>
      <w:r w:rsidRPr="00ED6F26">
        <w:rPr>
          <w:noProof/>
          <w:sz w:val="22"/>
          <w:szCs w:val="22"/>
        </w:rPr>
        <w:drawing>
          <wp:inline distT="0" distB="0" distL="0" distR="0" wp14:anchorId="5874A1AF" wp14:editId="0D6BA4F2">
            <wp:extent cx="227965" cy="132367"/>
            <wp:effectExtent l="0" t="0" r="635" b="1270"/>
            <wp:docPr id="1" name="Image 1" descr="Open Avenues Career Pathways logo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68" descr="Open Avenues Career Pathways logo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6" cy="14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F26">
        <w:rPr>
          <w:rFonts w:ascii="Times New Roman" w:hAnsi="Times New Roman"/>
          <w:b/>
          <w:sz w:val="22"/>
          <w:szCs w:val="22"/>
        </w:rPr>
        <w:t xml:space="preserve"> Open Avenues Career Pathways | </w:t>
      </w:r>
      <w:r w:rsidRPr="00ED6F26">
        <w:rPr>
          <w:rStyle w:val="visually-hidden"/>
          <w:rFonts w:ascii="Times New Roman" w:hAnsi="Times New Roman"/>
          <w:sz w:val="22"/>
          <w:szCs w:val="22"/>
        </w:rPr>
        <w:t>Massachusetts, United States · Remote</w:t>
      </w:r>
      <w:r w:rsidRPr="00ED6F26">
        <w:rPr>
          <w:rFonts w:ascii="Times New Roman" w:hAnsi="Times New Roman"/>
          <w:b/>
          <w:sz w:val="22"/>
          <w:szCs w:val="22"/>
        </w:rPr>
        <w:t xml:space="preserve"> </w:t>
      </w:r>
    </w:p>
    <w:p w:rsidR="002F6880" w:rsidRPr="00ED6F26" w:rsidRDefault="002F6880">
      <w:pPr>
        <w:rPr>
          <w:rStyle w:val="visually-hidden"/>
          <w:rFonts w:ascii="Times New Roman" w:hAnsi="Times New Roman"/>
          <w:sz w:val="22"/>
          <w:szCs w:val="22"/>
        </w:rPr>
        <w:pPrChange w:id="22" w:author="McAllister-Grande, Jaime" w:date="2024-09-18T11:54:00Z">
          <w:pPr>
            <w:autoSpaceDE w:val="0"/>
            <w:autoSpaceDN w:val="0"/>
            <w:adjustRightInd w:val="0"/>
          </w:pPr>
        </w:pPrChange>
      </w:pPr>
      <w:r w:rsidRPr="00ED6F26">
        <w:rPr>
          <w:rFonts w:ascii="Times New Roman" w:hAnsi="Times New Roman"/>
          <w:sz w:val="22"/>
          <w:szCs w:val="22"/>
        </w:rPr>
        <w:t>Student Engineer</w:t>
      </w:r>
      <w:r w:rsidRPr="00ED6F26">
        <w:rPr>
          <w:rFonts w:ascii="Times New Roman" w:hAnsi="Times New Roman"/>
          <w:b/>
          <w:sz w:val="22"/>
          <w:szCs w:val="22"/>
        </w:rPr>
        <w:t xml:space="preserve"> </w:t>
      </w:r>
      <w:r w:rsidRPr="00ED6F26">
        <w:rPr>
          <w:rStyle w:val="pvs-entitycaption-wrapper"/>
          <w:rFonts w:ascii="Times New Roman" w:hAnsi="Times New Roman"/>
          <w:sz w:val="22"/>
          <w:szCs w:val="22"/>
        </w:rPr>
        <w:t xml:space="preserve">| Nov 2023 - </w:t>
      </w:r>
      <w:r w:rsidRPr="00ED6F26">
        <w:rPr>
          <w:rStyle w:val="visually-hidden"/>
          <w:rFonts w:ascii="Times New Roman" w:hAnsi="Times New Roman"/>
          <w:sz w:val="22"/>
          <w:szCs w:val="22"/>
        </w:rPr>
        <w:t>Sep 2023</w:t>
      </w:r>
    </w:p>
    <w:p w:rsidR="002F6880" w:rsidRPr="00ED6F26" w:rsidDel="00D10A55" w:rsidRDefault="002F6880">
      <w:pPr>
        <w:rPr>
          <w:del w:id="23" w:author="McAllister-Grande, Jaime" w:date="2024-09-18T11:54:00Z"/>
          <w:rFonts w:ascii="Times New Roman" w:hAnsi="Times New Roman"/>
          <w:sz w:val="22"/>
          <w:szCs w:val="22"/>
        </w:rPr>
        <w:pPrChange w:id="24" w:author="McAllister-Grande, Jaime" w:date="2024-09-18T11:54:00Z">
          <w:pPr>
            <w:numPr>
              <w:ilvl w:val="1"/>
              <w:numId w:val="4"/>
            </w:numPr>
            <w:spacing w:before="100" w:beforeAutospacing="1" w:after="100" w:afterAutospacing="1"/>
            <w:ind w:left="1440" w:hanging="360"/>
          </w:pPr>
        </w:pPrChange>
      </w:pPr>
      <w:r w:rsidRPr="00ED6F26">
        <w:rPr>
          <w:rFonts w:ascii="Times New Roman" w:hAnsi="Times New Roman"/>
          <w:sz w:val="22"/>
          <w:szCs w:val="22"/>
        </w:rPr>
        <w:t>Developed an autonomous diagnostic system using Arduino microcontrollers, CAN communication, and sensor integration, showcasing skills in electronics, programming, and real-time system control.</w:t>
      </w:r>
      <w:r w:rsidRPr="00ED6F26" w:rsidDel="00D10A55">
        <w:rPr>
          <w:rFonts w:ascii="Times New Roman" w:hAnsi="Times New Roman"/>
          <w:sz w:val="22"/>
          <w:szCs w:val="22"/>
        </w:rPr>
        <w:t xml:space="preserve"> </w:t>
      </w:r>
      <w:del w:id="25" w:author="McAllister-Grande, Jaime" w:date="2024-09-18T11:54:00Z">
        <w:r w:rsidRPr="00ED6F26" w:rsidDel="00D10A55">
          <w:rPr>
            <w:rFonts w:ascii="Times New Roman" w:hAnsi="Times New Roman"/>
            <w:sz w:val="22"/>
            <w:szCs w:val="22"/>
          </w:rPr>
          <w:delText>electronics, programming, and system integration.</w:delText>
        </w:r>
      </w:del>
    </w:p>
    <w:p w:rsidR="002F6880" w:rsidRPr="00ED6F26" w:rsidRDefault="002F6880" w:rsidP="002F6880">
      <w:pPr>
        <w:rPr>
          <w:rFonts w:ascii="Times New Roman" w:hAnsi="Times New Roman"/>
          <w:sz w:val="22"/>
          <w:szCs w:val="22"/>
        </w:rPr>
      </w:pPr>
    </w:p>
    <w:p w:rsidR="002F6880" w:rsidRPr="00ED6F26" w:rsidRDefault="002F6880" w:rsidP="002F6880">
      <w:pPr>
        <w:rPr>
          <w:rFonts w:ascii="Times New Roman" w:hAnsi="Times New Roman"/>
          <w:sz w:val="22"/>
          <w:szCs w:val="22"/>
        </w:rPr>
      </w:pPr>
    </w:p>
    <w:p w:rsidR="002F6880" w:rsidRPr="00ED6F26" w:rsidRDefault="002F6880" w:rsidP="002F6880">
      <w:pPr>
        <w:widowControl w:val="0"/>
        <w:tabs>
          <w:tab w:val="left" w:pos="79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ED6F26">
        <w:rPr>
          <w:rFonts w:ascii="Times New Roman" w:hAnsi="Times New Roman"/>
          <w:b/>
          <w:bCs/>
          <w:iCs/>
          <w:color w:val="000000"/>
          <w:sz w:val="22"/>
          <w:szCs w:val="22"/>
        </w:rPr>
        <w:t>Ground Supervisor</w:t>
      </w:r>
      <w:r w:rsidRPr="00ED6F26">
        <w:rPr>
          <w:rFonts w:ascii="Times New Roman" w:hAnsi="Times New Roman"/>
          <w:i/>
          <w:color w:val="000000"/>
          <w:sz w:val="22"/>
          <w:szCs w:val="22"/>
        </w:rPr>
        <w:t xml:space="preserve"> | </w:t>
      </w:r>
      <w:r w:rsidRPr="00ED6F26">
        <w:rPr>
          <w:rFonts w:ascii="Times New Roman" w:hAnsi="Times New Roman"/>
          <w:b/>
          <w:color w:val="000000"/>
          <w:sz w:val="22"/>
          <w:szCs w:val="22"/>
        </w:rPr>
        <w:t xml:space="preserve">FedEx | </w:t>
      </w:r>
      <w:r w:rsidRPr="00ED6F26">
        <w:rPr>
          <w:rFonts w:ascii="Times New Roman" w:hAnsi="Times New Roman"/>
          <w:color w:val="000000"/>
          <w:sz w:val="22"/>
          <w:szCs w:val="22"/>
        </w:rPr>
        <w:t xml:space="preserve">Natick, MA | September 2021 - Present    </w:t>
      </w:r>
    </w:p>
    <w:p w:rsidR="002F6880" w:rsidRPr="00ED6F26" w:rsidRDefault="002F6880" w:rsidP="002F6880">
      <w:pPr>
        <w:pStyle w:val="Sansinterligne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sz w:val="22"/>
          <w:szCs w:val="22"/>
        </w:rPr>
        <w:t xml:space="preserve">Manage day-to-day operations of package delivery services. Lead team and maintain strong, positive working relationships.   </w:t>
      </w:r>
    </w:p>
    <w:p w:rsidR="002F6880" w:rsidRPr="00ED6F26" w:rsidRDefault="002F6880" w:rsidP="002F6880">
      <w:pPr>
        <w:pStyle w:val="Sansinterligne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del w:id="26" w:author="McAllister-Grande, Jaime" w:date="2024-09-18T11:56:00Z">
        <w:r w:rsidRPr="00ED6F26" w:rsidDel="00D10A55">
          <w:rPr>
            <w:rFonts w:ascii="Times New Roman" w:hAnsi="Times New Roman"/>
            <w:sz w:val="22"/>
            <w:szCs w:val="22"/>
          </w:rPr>
          <w:delText xml:space="preserve">Maintain </w:delText>
        </w:r>
      </w:del>
      <w:ins w:id="27" w:author="McAllister-Grande, Jaime" w:date="2024-09-18T11:56:00Z">
        <w:r w:rsidRPr="00ED6F26">
          <w:rPr>
            <w:rFonts w:ascii="Times New Roman" w:hAnsi="Times New Roman"/>
            <w:sz w:val="22"/>
            <w:szCs w:val="22"/>
          </w:rPr>
          <w:t xml:space="preserve">Collect </w:t>
        </w:r>
      </w:ins>
      <w:r w:rsidRPr="00ED6F26">
        <w:rPr>
          <w:rFonts w:ascii="Times New Roman" w:hAnsi="Times New Roman"/>
          <w:sz w:val="22"/>
          <w:szCs w:val="22"/>
        </w:rPr>
        <w:t>accurate documentation and perform other administrative tasks relevant to a fast-paced, ground terminal.</w:t>
      </w:r>
    </w:p>
    <w:p w:rsidR="002F6880" w:rsidRPr="00ED6F26" w:rsidRDefault="002F6880" w:rsidP="002F6880">
      <w:pPr>
        <w:spacing w:before="100" w:beforeAutospacing="1"/>
        <w:rPr>
          <w:rFonts w:ascii="Times New Roman" w:hAnsi="Times New Roman"/>
          <w:bCs/>
          <w:sz w:val="22"/>
          <w:szCs w:val="22"/>
        </w:rPr>
      </w:pPr>
      <w:r w:rsidRPr="00ED6F26">
        <w:rPr>
          <w:rFonts w:ascii="Times New Roman" w:hAnsi="Times New Roman"/>
          <w:b/>
          <w:bCs/>
          <w:sz w:val="22"/>
          <w:szCs w:val="22"/>
        </w:rPr>
        <w:t xml:space="preserve">Concierge | Tarian | </w:t>
      </w:r>
      <w:r w:rsidRPr="00ED6F26">
        <w:rPr>
          <w:rFonts w:ascii="Times New Roman" w:hAnsi="Times New Roman"/>
          <w:color w:val="000000"/>
          <w:sz w:val="22"/>
          <w:szCs w:val="22"/>
        </w:rPr>
        <w:t xml:space="preserve">Natick, MA </w:t>
      </w:r>
      <w:r w:rsidRPr="00ED6F26">
        <w:rPr>
          <w:rFonts w:ascii="Times New Roman" w:hAnsi="Times New Roman"/>
          <w:b/>
          <w:bCs/>
          <w:sz w:val="22"/>
          <w:szCs w:val="22"/>
        </w:rPr>
        <w:t xml:space="preserve">| </w:t>
      </w:r>
      <w:r w:rsidRPr="00ED6F26">
        <w:rPr>
          <w:rFonts w:ascii="Times New Roman" w:hAnsi="Times New Roman"/>
          <w:bCs/>
          <w:sz w:val="22"/>
          <w:szCs w:val="22"/>
        </w:rPr>
        <w:t>January 2024 – Present</w:t>
      </w:r>
    </w:p>
    <w:p w:rsidR="002F6880" w:rsidRPr="00ED6F26" w:rsidRDefault="002F6880" w:rsidP="002F6880">
      <w:pPr>
        <w:pStyle w:val="Paragraphedeliste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sz w:val="22"/>
          <w:szCs w:val="22"/>
        </w:rPr>
        <w:t>Provide exceptional service to guests, ensuring their needs are met with professionalism and efficiency.</w:t>
      </w:r>
    </w:p>
    <w:p w:rsidR="002F6880" w:rsidRPr="00ED6F26" w:rsidRDefault="002F6880" w:rsidP="002F6880">
      <w:pPr>
        <w:pStyle w:val="Paragraphedeliste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sz w:val="22"/>
          <w:szCs w:val="22"/>
        </w:rPr>
        <w:t>Manage guest experiences, handle inquiries, and coordinate services to enhance customer satisfaction.</w:t>
      </w:r>
    </w:p>
    <w:p w:rsidR="002F6880" w:rsidRPr="00ED6F26" w:rsidRDefault="002F6880" w:rsidP="002F6880">
      <w:pPr>
        <w:pStyle w:val="Paragraphedeliste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ED6F26">
        <w:rPr>
          <w:rFonts w:ascii="Times New Roman" w:hAnsi="Times New Roman"/>
          <w:sz w:val="22"/>
          <w:szCs w:val="22"/>
        </w:rPr>
        <w:t>Utilize strong communication and attention to detail to anticipate and resolve issues promptly.</w:t>
      </w:r>
    </w:p>
    <w:p w:rsidR="002F6880" w:rsidRPr="00ED6F26" w:rsidRDefault="002F6880" w:rsidP="002F6880">
      <w:pPr>
        <w:pStyle w:val="Titre1"/>
        <w:pBdr>
          <w:bottom w:val="single" w:sz="4" w:space="1" w:color="auto"/>
        </w:pBdr>
        <w:ind w:right="126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D6F26">
        <w:rPr>
          <w:rFonts w:ascii="Times New Roman" w:hAnsi="Times New Roman" w:cs="Times New Roman"/>
          <w:b/>
          <w:color w:val="auto"/>
          <w:spacing w:val="-2"/>
          <w:sz w:val="22"/>
          <w:szCs w:val="22"/>
        </w:rPr>
        <w:t>Community Activities</w:t>
      </w:r>
    </w:p>
    <w:p w:rsidR="002F6880" w:rsidRPr="00ED6F26" w:rsidRDefault="002F6880" w:rsidP="002F6880">
      <w:pPr>
        <w:autoSpaceDE w:val="0"/>
        <w:autoSpaceDN w:val="0"/>
        <w:adjustRightInd w:val="0"/>
        <w:spacing w:line="120" w:lineRule="auto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2F6880" w:rsidRPr="00ED6F26" w:rsidRDefault="002F6880" w:rsidP="002F6880">
      <w:pPr>
        <w:tabs>
          <w:tab w:val="left" w:pos="36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ED6F26">
        <w:rPr>
          <w:rFonts w:ascii="Times New Roman" w:hAnsi="Times New Roman"/>
          <w:b/>
          <w:bCs/>
          <w:iCs/>
          <w:sz w:val="22"/>
          <w:szCs w:val="22"/>
        </w:rPr>
        <w:t>Co-Founder/Executive Team Member</w:t>
      </w:r>
      <w:r w:rsidRPr="00ED6F26">
        <w:rPr>
          <w:rFonts w:ascii="Times New Roman" w:hAnsi="Times New Roman"/>
          <w:iCs/>
          <w:sz w:val="22"/>
          <w:szCs w:val="22"/>
        </w:rPr>
        <w:t xml:space="preserve"> | </w:t>
      </w:r>
      <w:r w:rsidRPr="00ED6F26">
        <w:rPr>
          <w:rFonts w:ascii="Times New Roman" w:hAnsi="Times New Roman"/>
          <w:b/>
          <w:iCs/>
          <w:sz w:val="22"/>
          <w:szCs w:val="22"/>
        </w:rPr>
        <w:t>Yelda (NGO)</w:t>
      </w:r>
      <w:r w:rsidRPr="00ED6F26">
        <w:rPr>
          <w:rFonts w:ascii="Times New Roman" w:hAnsi="Times New Roman"/>
          <w:iCs/>
          <w:sz w:val="22"/>
          <w:szCs w:val="22"/>
        </w:rPr>
        <w:t xml:space="preserve"> | Yaoundé, Cameroon | Aug 2020 – PresenYelda </w:t>
      </w:r>
      <w:ins w:id="28" w:author="McAllister-Grande, Jaime" w:date="2024-09-18T11:58:00Z">
        <w:r w:rsidRPr="00ED6F26">
          <w:rPr>
            <w:rFonts w:ascii="Times New Roman" w:hAnsi="Times New Roman"/>
            <w:iCs/>
            <w:sz w:val="22"/>
            <w:szCs w:val="22"/>
          </w:rPr>
          <w:t xml:space="preserve">is a non-governmental organization that </w:t>
        </w:r>
      </w:ins>
      <w:r w:rsidRPr="00ED6F26">
        <w:rPr>
          <w:rFonts w:ascii="Times New Roman" w:hAnsi="Times New Roman"/>
          <w:iCs/>
          <w:sz w:val="22"/>
          <w:szCs w:val="22"/>
        </w:rPr>
        <w:t xml:space="preserve">provides outreach and support to local youth relative to health and human rights.   </w:t>
      </w:r>
    </w:p>
    <w:p w:rsidR="001C7E12" w:rsidRDefault="001C1D67"/>
    <w:sectPr w:rsidR="001C7E12" w:rsidSect="00CD0725">
      <w:headerReference w:type="default" r:id="rId15"/>
      <w:pgSz w:w="12240" w:h="15840"/>
      <w:pgMar w:top="720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D67" w:rsidRDefault="001C1D67">
      <w:r>
        <w:separator/>
      </w:r>
    </w:p>
  </w:endnote>
  <w:endnote w:type="continuationSeparator" w:id="0">
    <w:p w:rsidR="001C1D67" w:rsidRDefault="001C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D67" w:rsidRDefault="001C1D67">
      <w:r>
        <w:separator/>
      </w:r>
    </w:p>
  </w:footnote>
  <w:footnote w:type="continuationSeparator" w:id="0">
    <w:p w:rsidR="001C1D67" w:rsidRDefault="001C1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alatino Linotype" w:hAnsi="Palatino Linotype"/>
        <w:sz w:val="21"/>
        <w:szCs w:val="21"/>
      </w:rPr>
      <w:id w:val="978193199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:rsidR="00870B14" w:rsidRPr="0014312F" w:rsidRDefault="002F6880" w:rsidP="0014312F">
        <w:pPr>
          <w:pStyle w:val="En-tte"/>
          <w:jc w:val="right"/>
          <w:rPr>
            <w:rFonts w:ascii="Palatino Linotype" w:hAnsi="Palatino Linotype"/>
            <w:sz w:val="20"/>
          </w:rPr>
        </w:pPr>
        <w:r w:rsidRPr="0014312F">
          <w:rPr>
            <w:rFonts w:ascii="Palatino Linotype" w:hAnsi="Palatino Linotype"/>
            <w:sz w:val="21"/>
            <w:szCs w:val="21"/>
          </w:rPr>
          <w:t>Last Name, page</w:t>
        </w:r>
        <w:r w:rsidRPr="0014312F">
          <w:rPr>
            <w:rFonts w:ascii="Palatino Linotype" w:hAnsi="Palatino Linotype"/>
            <w:sz w:val="21"/>
            <w:szCs w:val="21"/>
          </w:rPr>
          <w:fldChar w:fldCharType="begin"/>
        </w:r>
        <w:r w:rsidRPr="0014312F">
          <w:rPr>
            <w:rFonts w:ascii="Palatino Linotype" w:hAnsi="Palatino Linotype"/>
            <w:sz w:val="21"/>
            <w:szCs w:val="21"/>
          </w:rPr>
          <w:instrText xml:space="preserve"> PAGE   \* MERGEFORMAT </w:instrText>
        </w:r>
        <w:r w:rsidRPr="0014312F">
          <w:rPr>
            <w:rFonts w:ascii="Palatino Linotype" w:hAnsi="Palatino Linotype"/>
            <w:sz w:val="21"/>
            <w:szCs w:val="21"/>
          </w:rPr>
          <w:fldChar w:fldCharType="separate"/>
        </w:r>
        <w:r>
          <w:rPr>
            <w:rFonts w:ascii="Palatino Linotype" w:hAnsi="Palatino Linotype"/>
            <w:noProof/>
            <w:sz w:val="21"/>
            <w:szCs w:val="21"/>
          </w:rPr>
          <w:t>2</w:t>
        </w:r>
        <w:r w:rsidRPr="0014312F">
          <w:rPr>
            <w:rFonts w:ascii="Palatino Linotype" w:hAnsi="Palatino Linotype"/>
            <w:noProof/>
            <w:sz w:val="21"/>
            <w:szCs w:val="21"/>
          </w:rPr>
          <w:fldChar w:fldCharType="end"/>
        </w:r>
      </w:p>
    </w:sdtContent>
  </w:sdt>
  <w:p w:rsidR="00870B14" w:rsidRDefault="001C1D6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F0C70"/>
    <w:multiLevelType w:val="hybridMultilevel"/>
    <w:tmpl w:val="8DC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02C96"/>
    <w:multiLevelType w:val="hybridMultilevel"/>
    <w:tmpl w:val="66AA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01787"/>
    <w:multiLevelType w:val="hybridMultilevel"/>
    <w:tmpl w:val="9EE0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910BD"/>
    <w:multiLevelType w:val="hybridMultilevel"/>
    <w:tmpl w:val="892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Allister-Grande, Jaime">
    <w15:presenceInfo w15:providerId="AD" w15:userId="S::mcallistergrandej@wit.edu::ff7c3ff1-cce0-45be-afdd-047fd6698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1" w:cryptProviderType="rsaAES" w:cryptAlgorithmClass="hash" w:cryptAlgorithmType="typeAny" w:cryptAlgorithmSid="14" w:cryptSpinCount="100000" w:hash="04iikq56fSJV6hgENi3Rws7Oj8cK5x206ovLQ5xAnT8uWFFEovIvl5Q6BlNzIUhyw1L2GL6lr2CfhcpVlR3yFw==" w:salt="9nc3NGQu847voYokavxeA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82"/>
    <w:rsid w:val="00121E82"/>
    <w:rsid w:val="001C1D67"/>
    <w:rsid w:val="002F6880"/>
    <w:rsid w:val="00584B4A"/>
    <w:rsid w:val="00D437DF"/>
    <w:rsid w:val="00E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B543E-1C0E-4D4E-BF88-BEB116F7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880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F68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6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uiPriority w:val="99"/>
    <w:unhideWhenUsed/>
    <w:rsid w:val="002F688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F688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6880"/>
    <w:rPr>
      <w:rFonts w:ascii="Bookman Old Style" w:eastAsia="Times New Roman" w:hAnsi="Bookman Old Style" w:cs="Times New Roman"/>
      <w:sz w:val="24"/>
      <w:szCs w:val="20"/>
    </w:rPr>
  </w:style>
  <w:style w:type="paragraph" w:styleId="Sansinterligne">
    <w:name w:val="No Spacing"/>
    <w:uiPriority w:val="1"/>
    <w:qFormat/>
    <w:rsid w:val="002F6880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visually-hidden">
    <w:name w:val="visually-hidden"/>
    <w:basedOn w:val="Policepardfaut"/>
    <w:rsid w:val="002F6880"/>
  </w:style>
  <w:style w:type="character" w:customStyle="1" w:styleId="pvs-entitycaption-wrapper">
    <w:name w:val="pvs-entity__caption-wrapper"/>
    <w:basedOn w:val="Policepardfaut"/>
    <w:rsid w:val="002F6880"/>
  </w:style>
  <w:style w:type="paragraph" w:styleId="Paragraphedeliste">
    <w:name w:val="List Paragraph"/>
    <w:basedOn w:val="Normal"/>
    <w:uiPriority w:val="34"/>
    <w:qFormat/>
    <w:rsid w:val="002F688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F6880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688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88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cool72@gmail.com" TargetMode="External"/><Relationship Id="rId13" Type="http://schemas.openxmlformats.org/officeDocument/2006/relationships/hyperlink" Target="https://www.linkedin.com/company/8689956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atrickkeuf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trick-keufack-7253bb1aa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</Words>
  <Characters>2721</Characters>
  <Application>Microsoft Office Word</Application>
  <DocSecurity>0</DocSecurity>
  <Lines>61</Lines>
  <Paragraphs>44</Paragraphs>
  <ScaleCrop>false</ScaleCrop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2024-09-20T16:15:00Z</dcterms:created>
  <dcterms:modified xsi:type="dcterms:W3CDTF">2024-09-20T16:31:00Z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1482956c-64e7-4504-80a7-ab1bd7592dcf</vt:lpwstr>
  </property>
</Properties>
</file>